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Module</w:t>
      </w:r>
    </w:p>
    <w:p>
      <w:pPr>
        <w:pStyle w:val="Date"/>
      </w:pPr>
      <w:r>
        <w:t xml:space="preserve">28</w:t>
      </w:r>
      <w:r>
        <w:t xml:space="preserve"> </w:t>
      </w:r>
      <w:r>
        <w:t xml:space="preserve">March,</w:t>
      </w:r>
      <w:r>
        <w:t xml:space="preserve"> </w:t>
      </w:r>
      <w:r>
        <w:t xml:space="preserve">2021</w:t>
      </w:r>
    </w:p>
    <w:bookmarkStart w:id="20" w:name="abstract"/>
    <w:p>
      <w:pPr>
        <w:pStyle w:val="Heading1"/>
      </w:pPr>
      <w:r>
        <w:t xml:space="preserve">Abstract</w:t>
      </w:r>
    </w:p>
    <w:p>
      <w:pPr>
        <w:pStyle w:val="FirstParagraph"/>
      </w:pPr>
      <w:r>
        <w:t xml:space="preserve">Climate change data are vast and multi-faceted. In particular, data on emissions have been used in all sorts of ways to paint a certain narrative in the global conversation on climate. In this module we will help students understand how emissions and their measured impacts in terms of climate-related disasters could impact the trajectory of international cooperation.</w:t>
      </w:r>
    </w:p>
    <w:p>
      <w:pPr>
        <w:pStyle w:val="BodyText"/>
      </w:pPr>
      <w:r>
        <w:t xml:space="preserve">In the first part of the module students will learn how to access and retrieve raw data on emissions from two different datasets, and prepare it for analysis using data wrangling techniques and best practices. Through this specific process, students will learn about the timeliness and reliability of data by exploring missing data and how to report on it.</w:t>
      </w:r>
    </w:p>
    <w:p>
      <w:pPr>
        <w:pStyle w:val="BodyText"/>
      </w:pPr>
      <w:r>
        <w:t xml:space="preserve">The next section will ask to create several visualizations that look at how emissions can be aggregated differently depending on who you are as a member state and what makes your case look good in climate negotiations. They will explore the difference between CO</w:t>
      </w:r>
      <w:r>
        <w:rPr>
          <w:vertAlign w:val="subscript"/>
        </w:rPr>
        <w:t xml:space="preserve">2</w:t>
      </w:r>
      <w:r>
        <w:t xml:space="preserve"> </w:t>
      </w:r>
      <w:r>
        <w:t xml:space="preserve">only versus complete GHG emissions inventories, and explore how trade changes the story about emissions in order to exploit the net contributions to emissions at a global scale.</w:t>
      </w:r>
    </w:p>
    <w:p>
      <w:pPr>
        <w:pStyle w:val="BodyText"/>
      </w:pPr>
      <w:r>
        <w:t xml:space="preserve">Finally, students may have the chance to explore the differential impacts of climate-related events by looking at disaster mortality data. They will first try to assess which climate hazards are the most deadly and which regions are affected the most. Students will also explore how the frequency of these events have changed over time, and which regions deserve the most urgent attention.</w:t>
      </w:r>
    </w:p>
    <w:bookmarkEnd w:id="20"/>
    <w:bookmarkStart w:id="21" w:name="problem-set"/>
    <w:p>
      <w:pPr>
        <w:pStyle w:val="Heading1"/>
      </w:pPr>
      <w:r>
        <w:t xml:space="preserve">Problem Set</w:t>
      </w:r>
    </w:p>
    <w:p>
      <w:pPr>
        <w:pStyle w:val="FirstParagraph"/>
      </w:pPr>
      <w:r>
        <w:t xml:space="preserve">You are a climate policy analyst working for a non-governmental organization participating in the next round of negotiations at the Conference of Parties. Your manager asks you to visualize the most recent data on GHG emissions and to create a one-page memo that includes the following visualizations:</w:t>
      </w:r>
    </w:p>
    <w:p>
      <w:pPr>
        <w:numPr>
          <w:ilvl w:val="0"/>
          <w:numId w:val="1001"/>
        </w:numPr>
        <w:pStyle w:val="Compact"/>
      </w:pPr>
      <w:r>
        <w:t xml:space="preserve">A map of CO</w:t>
      </w:r>
      <w:r>
        <w:rPr>
          <w:vertAlign w:val="subscript"/>
        </w:rPr>
        <w:t xml:space="preserve">2</w:t>
      </w:r>
      <w:r>
        <w:t xml:space="preserve"> </w:t>
      </w:r>
      <w:r>
        <w:t xml:space="preserve">emissions by country.</w:t>
      </w:r>
    </w:p>
    <w:p>
      <w:pPr>
        <w:numPr>
          <w:ilvl w:val="0"/>
          <w:numId w:val="1001"/>
        </w:numPr>
        <w:pStyle w:val="Compact"/>
      </w:pPr>
      <w:r>
        <w:t xml:space="preserve">A map of GHG emissions (minus CO</w:t>
      </w:r>
      <w:r>
        <w:rPr>
          <w:vertAlign w:val="subscript"/>
        </w:rPr>
        <w:t xml:space="preserve">2</w:t>
      </w:r>
      <w:r>
        <w:t xml:space="preserve">) by country.</w:t>
      </w:r>
    </w:p>
    <w:p>
      <w:pPr>
        <w:numPr>
          <w:ilvl w:val="0"/>
          <w:numId w:val="1001"/>
        </w:numPr>
        <w:pStyle w:val="Compact"/>
      </w:pPr>
      <w:r>
        <w:t xml:space="preserve">A map of net emissions by country.</w:t>
      </w:r>
    </w:p>
    <w:p>
      <w:pPr>
        <w:pStyle w:val="FirstParagraph"/>
      </w:pPr>
      <w:r>
        <w:t xml:space="preserve">The one-page memo should synthesize the data you’ve explored to answer some of the following analytical questions:</w:t>
      </w:r>
    </w:p>
    <w:p>
      <w:pPr>
        <w:numPr>
          <w:ilvl w:val="0"/>
          <w:numId w:val="1002"/>
        </w:numPr>
        <w:pStyle w:val="Compact"/>
      </w:pPr>
      <w:r>
        <w:t xml:space="preserve">Who is the historically biggest emitter at this conference? And by what standard of measurement?</w:t>
      </w:r>
    </w:p>
    <w:p>
      <w:pPr>
        <w:numPr>
          <w:ilvl w:val="0"/>
          <w:numId w:val="1002"/>
        </w:numPr>
        <w:pStyle w:val="Compact"/>
      </w:pPr>
      <w:r>
        <w:t xml:space="preserve">What are some of the data deprivations that might affect your final analysis and assessment?</w:t>
      </w:r>
    </w:p>
    <w:bookmarkEnd w:id="21"/>
    <w:bookmarkStart w:id="26" w:name="steps-to-complete-the-assignment"/>
    <w:p>
      <w:pPr>
        <w:pStyle w:val="Heading1"/>
      </w:pPr>
      <w:r>
        <w:t xml:space="preserve">Steps to complete the assignment</w:t>
      </w:r>
    </w:p>
    <w:p>
      <w:pPr>
        <w:numPr>
          <w:ilvl w:val="0"/>
          <w:numId w:val="1003"/>
        </w:numPr>
      </w:pPr>
      <w:r>
        <w:t xml:space="preserve">Clone the following repository into your local computer</w:t>
      </w:r>
      <w:r>
        <w:t xml:space="preserve"> </w:t>
      </w:r>
      <w:r>
        <w:rPr>
          <w:bCs/>
          <w:b/>
        </w:rPr>
        <w:t xml:space="preserve">[They will clone the raw data folder from our GitHub repository]</w:t>
      </w:r>
    </w:p>
    <w:p>
      <w:pPr>
        <w:numPr>
          <w:ilvl w:val="0"/>
          <w:numId w:val="1003"/>
        </w:numPr>
      </w:pPr>
      <w:r>
        <w:t xml:space="preserve">Open the pre-formatted R markdown file to start your one-page memo.</w:t>
      </w:r>
    </w:p>
    <w:p>
      <w:pPr>
        <w:numPr>
          <w:ilvl w:val="0"/>
          <w:numId w:val="1003"/>
        </w:numPr>
      </w:pPr>
      <w:r>
        <w:t xml:space="preserve">Import your datasets (emissions data from UNFCCC</w:t>
      </w:r>
      <w:r>
        <w:rPr>
          <w:rStyle w:val="FootnoteReference"/>
        </w:rPr>
        <w:footnoteReference w:id="22"/>
      </w:r>
      <w:r>
        <w:t xml:space="preserve"> </w:t>
      </w:r>
      <w:r>
        <w:t xml:space="preserve">and net contributions data from Global Carbon Project</w:t>
      </w:r>
      <w:r>
        <w:rPr>
          <w:rStyle w:val="FootnoteReference"/>
        </w:rPr>
        <w:footnoteReference w:id="24"/>
      </w:r>
      <w:r>
        <w:t xml:space="preserve">) using</w:t>
      </w:r>
      <w:r>
        <w:t xml:space="preserve"> </w:t>
      </w:r>
      <w:r>
        <w:rPr>
          <w:rStyle w:val="VerbatimChar"/>
        </w:rPr>
        <w:t xml:space="preserve">readxl</w:t>
      </w:r>
      <w:r>
        <w:t xml:space="preserve"> </w:t>
      </w:r>
      <w:r>
        <w:t xml:space="preserve">package</w:t>
      </w:r>
    </w:p>
    <w:p>
      <w:pPr>
        <w:numPr>
          <w:ilvl w:val="0"/>
          <w:numId w:val="1003"/>
        </w:numPr>
      </w:pPr>
      <w:r>
        <w:t xml:space="preserve">Clean your datasets</w:t>
      </w:r>
    </w:p>
    <w:p>
      <w:pPr>
        <w:numPr>
          <w:ilvl w:val="1"/>
          <w:numId w:val="1004"/>
        </w:numPr>
        <w:pStyle w:val="Compact"/>
      </w:pPr>
      <w:r>
        <w:t xml:space="preserve">Rename the column names in a consistent manner</w:t>
      </w:r>
    </w:p>
    <w:p>
      <w:pPr>
        <w:numPr>
          <w:ilvl w:val="1"/>
          <w:numId w:val="1004"/>
        </w:numPr>
        <w:pStyle w:val="Compact"/>
      </w:pPr>
      <w:r>
        <w:t xml:space="preserve">Recode the data types that’s appropriate for analysis. Example, change year from charactor to factor, same with country names</w:t>
      </w:r>
    </w:p>
    <w:p>
      <w:pPr>
        <w:numPr>
          <w:ilvl w:val="1"/>
          <w:numId w:val="1004"/>
        </w:numPr>
        <w:pStyle w:val="Compact"/>
      </w:pPr>
      <w:r>
        <w:t xml:space="preserve">Convert data from wide to long to prepare for analysis</w:t>
      </w:r>
    </w:p>
    <w:p>
      <w:pPr>
        <w:numPr>
          <w:ilvl w:val="0"/>
          <w:numId w:val="1003"/>
        </w:numPr>
      </w:pPr>
      <w:r>
        <w:t xml:space="preserve">Merge the two datasets based on country names and years using</w:t>
      </w:r>
      <w:r>
        <w:t xml:space="preserve"> </w:t>
      </w:r>
      <w:r>
        <w:rPr>
          <w:rStyle w:val="VerbatimChar"/>
        </w:rPr>
        <w:t xml:space="preserve">tidyverse</w:t>
      </w:r>
      <w:r>
        <w:t xml:space="preserve"> </w:t>
      </w:r>
      <w:r>
        <w:t xml:space="preserve">package</w:t>
      </w:r>
    </w:p>
    <w:p>
      <w:pPr>
        <w:numPr>
          <w:ilvl w:val="0"/>
          <w:numId w:val="1003"/>
        </w:numPr>
      </w:pPr>
      <w:r>
        <w:t xml:space="preserve">Create maps using</w:t>
      </w:r>
      <w:r>
        <w:t xml:space="preserve"> </w:t>
      </w:r>
      <w:r>
        <w:rPr>
          <w:rStyle w:val="VerbatimChar"/>
        </w:rPr>
        <w:t xml:space="preserve">ggplot2</w:t>
      </w:r>
    </w:p>
    <w:bookmarkEnd w:id="26"/>
    <w:bookmarkStart w:id="30" w:name="references"/>
    <w:p>
      <w:pPr>
        <w:pStyle w:val="Heading1"/>
      </w:pPr>
      <w:r>
        <w:t xml:space="preserve">References</w:t>
      </w:r>
    </w:p>
    <w:bookmarkStart w:id="29" w:name="refs"/>
    <w:bookmarkStart w:id="27" w:name="ref-Friedlingstein2020"/>
    <w:p>
      <w:pPr>
        <w:pStyle w:val="Bibliography"/>
      </w:pPr>
      <w:r>
        <w:t xml:space="preserve">Friedlingstein, Pierre, Michael O’Sullivan, Matthew W. Jones, Robbie M. Andrew, Judith Hauck, Are Olsen, Glen P. Peters, et al.</w:t>
      </w:r>
      <w:r>
        <w:t xml:space="preserve"> </w:t>
      </w:r>
      <w:r>
        <w:t xml:space="preserve">“Global</w:t>
      </w:r>
      <w:r>
        <w:t xml:space="preserve"> </w:t>
      </w:r>
      <w:r>
        <w:t xml:space="preserve">Carbon Budget</w:t>
      </w:r>
      <w:r>
        <w:t xml:space="preserve"> </w:t>
      </w:r>
      <w:r>
        <w:t xml:space="preserve">2020.”</w:t>
      </w:r>
      <w:r>
        <w:t xml:space="preserve"> </w:t>
      </w:r>
      <w:r>
        <w:rPr>
          <w:iCs/>
          <w:i/>
        </w:rPr>
        <w:t xml:space="preserve">Earth System Science Data</w:t>
      </w:r>
      <w:r>
        <w:t xml:space="preserve"> </w:t>
      </w:r>
      <w:r>
        <w:t xml:space="preserve">12, no. 4 (December 11, 2020): 3269–3340.</w:t>
      </w:r>
      <w:r>
        <w:t xml:space="preserve"> </w:t>
      </w:r>
      <w:hyperlink r:id="rId23">
        <w:r>
          <w:rPr>
            <w:rStyle w:val="Hyperlink"/>
          </w:rPr>
          <w:t xml:space="preserve">https://doi.org/ghn75s</w:t>
        </w:r>
      </w:hyperlink>
      <w:r>
        <w:t xml:space="preserve">.</w:t>
      </w:r>
    </w:p>
    <w:bookmarkEnd w:id="27"/>
    <w:bookmarkStart w:id="28" w:name="ref-zotero-7988"/>
    <w:p>
      <w:pPr>
        <w:pStyle w:val="Bibliography"/>
      </w:pPr>
      <w:r>
        <w:t xml:space="preserve">“Greenhouse</w:t>
      </w:r>
      <w:r>
        <w:t xml:space="preserve"> </w:t>
      </w:r>
      <w:r>
        <w:t xml:space="preserve">Gas Inventory Data</w:t>
      </w:r>
      <w:r>
        <w:t xml:space="preserve"> </w:t>
      </w:r>
      <w:r>
        <w:t xml:space="preserve">-</w:t>
      </w:r>
      <w:r>
        <w:t xml:space="preserve"> </w:t>
      </w:r>
      <w:r>
        <w:t xml:space="preserve">Flexible</w:t>
      </w:r>
      <w:r>
        <w:t xml:space="preserve"> </w:t>
      </w:r>
      <w:r>
        <w:t xml:space="preserve">Queries</w:t>
      </w:r>
      <w:r>
        <w:t xml:space="preserve"> </w:t>
      </w:r>
      <w:r>
        <w:t xml:space="preserve">Non Annex I</w:t>
      </w:r>
      <w:r>
        <w:t xml:space="preserve"> </w:t>
      </w:r>
      <w:r>
        <w:t xml:space="preserve">Countries.”</w:t>
      </w:r>
      <w:r>
        <w:t xml:space="preserve"> </w:t>
      </w:r>
      <w:r>
        <w:t xml:space="preserve">Accessed March 27, 2021.</w:t>
      </w:r>
      <w:r>
        <w:t xml:space="preserve"> </w:t>
      </w:r>
      <w:hyperlink r:id="rId25">
        <w:r>
          <w:rPr>
            <w:rStyle w:val="Hyperlink"/>
          </w:rPr>
          <w:t xml:space="preserve">https://di.unfccc.int/flex_non_annex1</w:t>
        </w:r>
      </w:hyperlink>
      <w:r>
        <w:t xml:space="preserve">.</w:t>
      </w:r>
    </w:p>
    <w:bookmarkEnd w:id="28"/>
    <w:bookmarkEnd w:id="29"/>
    <w:bookmarkEnd w:id="30"/>
    <w:sectPr w:rsidR="00D83CE9">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Noto Mono">
    <w:panose1 w:val="020B0609030804020204"/>
    <w:charset w:val="00"/>
    <w:family w:val="modern"/>
    <w:pitch w:val="fixed"/>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Pierre Friedlingstein et al.,</w:t>
      </w:r>
      <w:r>
        <w:t xml:space="preserve"> </w:t>
      </w:r>
      <w:r>
        <w:t xml:space="preserve">“Global</w:t>
      </w:r>
      <w:r>
        <w:t xml:space="preserve"> </w:t>
      </w:r>
      <w:r>
        <w:t xml:space="preserve">Carbon Budget</w:t>
      </w:r>
      <w:r>
        <w:t xml:space="preserve"> </w:t>
      </w:r>
      <w:r>
        <w:t xml:space="preserve">2020,”</w:t>
      </w:r>
      <w:r>
        <w:t xml:space="preserve"> </w:t>
      </w:r>
      <w:r>
        <w:rPr>
          <w:iCs/>
          <w:i/>
        </w:rPr>
        <w:t xml:space="preserve">Earth System Science Data</w:t>
      </w:r>
      <w:r>
        <w:t xml:space="preserve"> </w:t>
      </w:r>
      <w:r>
        <w:t xml:space="preserve">12, no. 4 (December 11, 2020): 3269–3340,</w:t>
      </w:r>
      <w:r>
        <w:t xml:space="preserve"> </w:t>
      </w:r>
      <w:hyperlink r:id="rId23">
        <w:r>
          <w:rPr>
            <w:rStyle w:val="Hyperlink"/>
          </w:rPr>
          <w:t xml:space="preserve">https://doi.org/ghn75s</w:t>
        </w:r>
      </w:hyperlink>
      <w:r>
        <w:t xml:space="preserve">.</w:t>
      </w:r>
    </w:p>
  </w:footnote>
  <w:footnote w:id="24">
    <w:p>
      <w:pPr>
        <w:pStyle w:val="FootnoteText"/>
      </w:pPr>
      <w:r>
        <w:rPr>
          <w:rStyle w:val="FootnoteReference"/>
        </w:rPr>
        <w:footnoteRef/>
      </w:r>
      <w:r>
        <w:t xml:space="preserve"> </w:t>
      </w:r>
      <w:r>
        <w:t xml:space="preserve">“Greenhouse</w:t>
      </w:r>
      <w:r>
        <w:t xml:space="preserve"> </w:t>
      </w:r>
      <w:r>
        <w:t xml:space="preserve">Gas Inventory Data</w:t>
      </w:r>
      <w:r>
        <w:t xml:space="preserve"> </w:t>
      </w:r>
      <w:r>
        <w:t xml:space="preserve">-</w:t>
      </w:r>
      <w:r>
        <w:t xml:space="preserve"> </w:t>
      </w:r>
      <w:r>
        <w:t xml:space="preserve">Flexible</w:t>
      </w:r>
      <w:r>
        <w:t xml:space="preserve"> </w:t>
      </w:r>
      <w:r>
        <w:t xml:space="preserve">Queries</w:t>
      </w:r>
      <w:r>
        <w:t xml:space="preserve"> </w:t>
      </w:r>
      <w:r>
        <w:t xml:space="preserve">Non Annex I</w:t>
      </w:r>
      <w:r>
        <w:t xml:space="preserve"> </w:t>
      </w:r>
      <w:r>
        <w:t xml:space="preserve">Countries,”</w:t>
      </w:r>
      <w:r>
        <w:t xml:space="preserve"> </w:t>
      </w:r>
      <w:r>
        <w:t xml:space="preserve">accessed March 27, 2021,</w:t>
      </w:r>
      <w:r>
        <w:t xml:space="preserve"> </w:t>
      </w:r>
      <w:hyperlink r:id="rId25">
        <w:r>
          <w:rPr>
            <w:rStyle w:val="Hyperlink"/>
          </w:rPr>
          <w:t xml:space="preserve">https://di.unfccc.int/flex_non_annex1</w:t>
        </w:r>
      </w:hyperlink>
      <w:r>
        <w:t xml:space="preserv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A20BEA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494F10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CAA333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3FEB5B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346A62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8C4AD0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7A4316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43CDB3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C366AB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98A9D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772BFA"/>
    <w:multiLevelType w:val="multilevel"/>
    <w:tmpl w:val="08E217F8"/>
    <w:styleLink w:val="Defaultol"/>
    <w:lvl w:ilvl="0">
      <w:start w:val="1"/>
      <w:numFmt w:val="decimal"/>
      <w:lvlText w:val="%1."/>
      <w:lvlJc w:val="left"/>
      <w:pPr>
        <w:ind w:left="360" w:hanging="360"/>
      </w:pPr>
      <w:rPr>
        <w:rFonts w:asciiTheme="majorBidi" w:hAnsiTheme="majorBidi" w:hint="default"/>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19365121"/>
    <w:multiLevelType w:val="multilevel"/>
    <w:tmpl w:val="FEFE1AEC"/>
    <w:numStyleLink w:val="Defaultul"/>
  </w:abstractNum>
  <w:abstractNum w:abstractNumId="12" w15:restartNumberingAfterBreak="0">
    <w:nsid w:val="1BDF74B5"/>
    <w:multiLevelType w:val="multilevel"/>
    <w:tmpl w:val="FEFE1AEC"/>
    <w:numStyleLink w:val="Defaultul"/>
  </w:abstractNum>
  <w:abstractNum w:abstractNumId="13" w15:restartNumberingAfterBreak="0">
    <w:nsid w:val="2C1AE401"/>
    <w:multiLevelType w:val="multilevel"/>
    <w:tmpl w:val="52BEA98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2C26699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303E7E5D"/>
    <w:multiLevelType w:val="multilevel"/>
    <w:tmpl w:val="FEFE1AEC"/>
    <w:styleLink w:val="Defaultul"/>
    <w:lvl w:ilvl="0">
      <w:start w:val="1"/>
      <w:numFmt w:val="bullet"/>
      <w:lvlText w:val=""/>
      <w:lvlJc w:val="left"/>
      <w:pPr>
        <w:ind w:left="360" w:hanging="360"/>
      </w:pPr>
      <w:rPr>
        <w:rFonts w:ascii="Symbol" w:hAnsi="Symbol" w:cs="Times New Roman" w:hint="default"/>
        <w:color w:val="auto"/>
        <w:sz w:val="24"/>
        <w:szCs w:val="24"/>
      </w:rPr>
    </w:lvl>
    <w:lvl w:ilvl="1">
      <w:start w:val="1"/>
      <w:numFmt w:val="bullet"/>
      <w:lvlText w:val=""/>
      <w:lvlJc w:val="left"/>
      <w:pPr>
        <w:ind w:left="720" w:hanging="360"/>
      </w:pPr>
      <w:rPr>
        <w:rFonts w:ascii="Symbol" w:hAnsi="Symbol" w:cs="Times New Roman" w:hint="default"/>
        <w:color w:val="auto"/>
        <w:szCs w:val="24"/>
      </w:rPr>
    </w:lvl>
    <w:lvl w:ilvl="2">
      <w:start w:val="1"/>
      <w:numFmt w:val="bullet"/>
      <w:lvlText w:val=""/>
      <w:lvlJc w:val="left"/>
      <w:pPr>
        <w:ind w:left="1080" w:hanging="360"/>
      </w:pPr>
      <w:rPr>
        <w:rFonts w:ascii="Symbol" w:hAnsi="Symbol" w:cs="Symbol" w:hint="default"/>
        <w:color w:val="auto"/>
        <w:szCs w:val="24"/>
      </w:rPr>
    </w:lvl>
    <w:lvl w:ilvl="3">
      <w:start w:val="1"/>
      <w:numFmt w:val="bullet"/>
      <w:lvlText w:val="•"/>
      <w:lvlJc w:val="left"/>
      <w:pPr>
        <w:ind w:left="1440" w:hanging="360"/>
      </w:pPr>
      <w:rPr>
        <w:rFonts w:ascii="Times New Roman" w:hAnsi="Times New Roman" w:cs="Times New Roman" w:hint="default"/>
        <w:color w:val="auto"/>
        <w:szCs w:val="40"/>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30CC3BEF"/>
    <w:multiLevelType w:val="multilevel"/>
    <w:tmpl w:val="08E217F8"/>
    <w:numStyleLink w:val="Defaultol"/>
  </w:abstractNum>
  <w:abstractNum w:abstractNumId="17" w15:restartNumberingAfterBreak="0">
    <w:nsid w:val="3F961AD8"/>
    <w:multiLevelType w:val="multilevel"/>
    <w:tmpl w:val="FEFE1AEC"/>
    <w:numStyleLink w:val="Defaultul"/>
  </w:abstractNum>
  <w:abstractNum w:abstractNumId="18" w15:restartNumberingAfterBreak="0">
    <w:nsid w:val="46B6737A"/>
    <w:multiLevelType w:val="multilevel"/>
    <w:tmpl w:val="08E217F8"/>
    <w:numStyleLink w:val="Defaultol"/>
  </w:abstractNum>
  <w:abstractNum w:abstractNumId="19" w15:restartNumberingAfterBreak="0">
    <w:nsid w:val="56762679"/>
    <w:multiLevelType w:val="multilevel"/>
    <w:tmpl w:val="08E217F8"/>
    <w:numStyleLink w:val="Defaultol"/>
  </w:abstractNum>
  <w:abstractNum w:abstractNumId="20" w15:restartNumberingAfterBreak="0">
    <w:nsid w:val="5BF80CB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3"/>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 w:numId="13">
    <w:abstractNumId w:val="19"/>
  </w:num>
  <w:num w:numId="14">
    <w:abstractNumId w:val="14"/>
  </w:num>
  <w:num w:numId="15">
    <w:abstractNumId w:val="15"/>
  </w:num>
  <w:num w:numId="16">
    <w:abstractNumId w:val="12"/>
  </w:num>
  <w:num w:numId="17">
    <w:abstractNumId w:val="16"/>
  </w:num>
  <w:num w:numId="18">
    <w:abstractNumId w:val="17"/>
  </w:num>
  <w:num w:numId="19">
    <w:abstractNumId w:val="11"/>
  </w:num>
  <w:num w:numId="20">
    <w:abstractNumId w:val="18"/>
  </w:num>
  <w:num w:numId="21">
    <w:abstractNumId w:val="2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C77E8"/>
    <w:rPr>
      <w:rFonts w:asciiTheme="majorBidi" w:hAnsiTheme="majorBidi"/>
    </w:rPr>
  </w:style>
  <w:style w:type="paragraph" w:styleId="Heading1">
    <w:name w:val="heading 1"/>
    <w:basedOn w:val="Normal"/>
    <w:next w:val="BodyText"/>
    <w:autoRedefine/>
    <w:uiPriority w:val="9"/>
    <w:qFormat/>
    <w:rsid w:val="006236C6"/>
    <w:pPr>
      <w:keepNext/>
      <w:keepLines/>
      <w:spacing w:before="480" w:after="0" w:line="480" w:lineRule="auto"/>
      <w:outlineLvl w:val="0"/>
    </w:pPr>
    <w:rPr>
      <w:rFonts w:eastAsiaTheme="majorEastAsia" w:cstheme="majorBidi"/>
      <w:b/>
      <w:bCs/>
      <w:sz w:val="32"/>
      <w:szCs w:val="32"/>
    </w:rPr>
  </w:style>
  <w:style w:type="paragraph" w:styleId="Heading2">
    <w:name w:val="heading 2"/>
    <w:basedOn w:val="Normal"/>
    <w:next w:val="BodyText"/>
    <w:autoRedefine/>
    <w:uiPriority w:val="9"/>
    <w:unhideWhenUsed/>
    <w:qFormat/>
    <w:rsid w:val="006236C6"/>
    <w:pPr>
      <w:keepNext/>
      <w:keepLines/>
      <w:spacing w:before="200" w:after="0" w:line="480" w:lineRule="auto"/>
      <w:outlineLvl w:val="1"/>
    </w:pPr>
    <w:rPr>
      <w:rFonts w:eastAsiaTheme="majorEastAsia" w:cstheme="majorBidi"/>
      <w:b/>
      <w:bCs/>
      <w:sz w:val="28"/>
      <w:szCs w:val="28"/>
    </w:rPr>
  </w:style>
  <w:style w:type="paragraph" w:styleId="Heading3">
    <w:name w:val="heading 3"/>
    <w:basedOn w:val="Normal"/>
    <w:next w:val="BodyText"/>
    <w:autoRedefine/>
    <w:uiPriority w:val="9"/>
    <w:unhideWhenUsed/>
    <w:qFormat/>
    <w:rsid w:val="00EB3736"/>
    <w:pPr>
      <w:keepNext/>
      <w:keepLines/>
      <w:spacing w:before="200" w:after="0" w:line="480" w:lineRule="auto"/>
      <w:outlineLvl w:val="2"/>
    </w:pPr>
    <w:rPr>
      <w:rFonts w:eastAsiaTheme="majorEastAsia" w:cstheme="majorBidi"/>
      <w:bCs/>
      <w:i/>
    </w:rPr>
  </w:style>
  <w:style w:type="paragraph" w:styleId="Heading4">
    <w:name w:val="heading 4"/>
    <w:basedOn w:val="Normal"/>
    <w:next w:val="BodyText"/>
    <w:autoRedefine/>
    <w:uiPriority w:val="9"/>
    <w:unhideWhenUsed/>
    <w:qFormat/>
    <w:rsid w:val="00EB3736"/>
    <w:pPr>
      <w:keepNext/>
      <w:keepLines/>
      <w:spacing w:before="200" w:after="0" w:line="480" w:lineRule="auto"/>
      <w:outlineLvl w:val="3"/>
    </w:pPr>
    <w:rPr>
      <w:rFonts w:eastAsiaTheme="majorEastAsia" w:cstheme="majorBidi"/>
      <w:bCs/>
      <w:i/>
    </w:rPr>
  </w:style>
  <w:style w:type="paragraph" w:styleId="Heading5">
    <w:name w:val="heading 5"/>
    <w:basedOn w:val="Normal"/>
    <w:next w:val="BodyText"/>
    <w:uiPriority w:val="9"/>
    <w:unhideWhenUsed/>
    <w:qFormat/>
    <w:rsid w:val="00EB3736"/>
    <w:pPr>
      <w:keepNext/>
      <w:keepLines/>
      <w:spacing w:before="200" w:after="0" w:line="480" w:lineRule="auto"/>
      <w:outlineLvl w:val="4"/>
    </w:pPr>
    <w:rPr>
      <w:rFonts w:eastAsiaTheme="majorEastAsia" w:cstheme="majorBidi"/>
      <w:iCs/>
      <w:u w:val="single"/>
    </w:rPr>
  </w:style>
  <w:style w:type="paragraph" w:styleId="Heading6">
    <w:name w:val="heading 6"/>
    <w:basedOn w:val="Normal"/>
    <w:next w:val="BodyText"/>
    <w:uiPriority w:val="9"/>
    <w:unhideWhenUsed/>
    <w:qFormat/>
    <w:rsid w:val="00EB3736"/>
    <w:pPr>
      <w:keepNext/>
      <w:keepLines/>
      <w:spacing w:before="200" w:after="0" w:line="480" w:lineRule="auto"/>
      <w:outlineLvl w:val="5"/>
    </w:pPr>
    <w:rPr>
      <w:rFonts w:eastAsiaTheme="majorEastAsia" w:cstheme="majorBidi"/>
      <w:u w:val="single"/>
    </w:rPr>
  </w:style>
  <w:style w:type="paragraph" w:styleId="Heading7">
    <w:name w:val="heading 7"/>
    <w:basedOn w:val="Normal"/>
    <w:next w:val="BodyText"/>
    <w:uiPriority w:val="9"/>
    <w:unhideWhenUsed/>
    <w:qFormat/>
    <w:rsid w:val="00AC77E8"/>
    <w:pPr>
      <w:keepNext/>
      <w:keepLines/>
      <w:spacing w:before="200" w:after="0"/>
      <w:outlineLvl w:val="6"/>
    </w:pPr>
    <w:rPr>
      <w:rFonts w:eastAsiaTheme="majorEastAsia" w:cstheme="majorBidi"/>
      <w:color w:val="4F81BD" w:themeColor="accent1"/>
    </w:rPr>
  </w:style>
  <w:style w:type="paragraph" w:styleId="Heading8">
    <w:name w:val="heading 8"/>
    <w:basedOn w:val="Normal"/>
    <w:next w:val="BodyText"/>
    <w:uiPriority w:val="9"/>
    <w:unhideWhenUsed/>
    <w:qFormat/>
    <w:rsid w:val="00AC77E8"/>
    <w:pPr>
      <w:keepNext/>
      <w:keepLines/>
      <w:spacing w:before="200" w:after="0"/>
      <w:outlineLvl w:val="7"/>
    </w:pPr>
    <w:rPr>
      <w:rFonts w:eastAsiaTheme="majorEastAsia" w:cstheme="majorBidi"/>
      <w:color w:val="4F81BD" w:themeColor="accent1"/>
    </w:rPr>
  </w:style>
  <w:style w:type="paragraph" w:styleId="Heading9">
    <w:name w:val="heading 9"/>
    <w:basedOn w:val="Normal"/>
    <w:next w:val="BodyText"/>
    <w:uiPriority w:val="9"/>
    <w:unhideWhenUsed/>
    <w:qFormat/>
    <w:rsid w:val="00AC77E8"/>
    <w:pPr>
      <w:keepNext/>
      <w:keepLines/>
      <w:spacing w:before="200" w:after="0"/>
      <w:outlineLvl w:val="8"/>
    </w:pPr>
    <w:rPr>
      <w:rFonts w:eastAsiaTheme="majorEastAsia"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qFormat/>
    <w:rsid w:val="006236C6"/>
    <w:pPr>
      <w:spacing w:before="180" w:after="180" w:line="480" w:lineRule="auto"/>
    </w:pPr>
  </w:style>
  <w:style w:type="paragraph" w:customStyle="1" w:styleId="FirstParagraph">
    <w:name w:val="First Paragraph"/>
    <w:basedOn w:val="BodyText"/>
    <w:next w:val="BodyText"/>
    <w:autoRedefine/>
    <w:qFormat/>
    <w:rsid w:val="004C125E"/>
  </w:style>
  <w:style w:type="paragraph" w:customStyle="1" w:styleId="Compact">
    <w:name w:val="Compact"/>
    <w:basedOn w:val="BodyText"/>
    <w:qFormat/>
    <w:rsid w:val="001335B7"/>
    <w:pPr>
      <w:spacing w:before="36" w:after="36"/>
    </w:pPr>
  </w:style>
  <w:style w:type="paragraph" w:styleId="Title">
    <w:name w:val="Title"/>
    <w:basedOn w:val="Normal"/>
    <w:next w:val="BodyText"/>
    <w:autoRedefine/>
    <w:qFormat/>
    <w:rsid w:val="00B40AD7"/>
    <w:pPr>
      <w:keepNext/>
      <w:keepLines/>
      <w:spacing w:before="480" w:after="240" w:line="480" w:lineRule="auto"/>
      <w:jc w:val="center"/>
    </w:pPr>
    <w:rPr>
      <w:rFonts w:eastAsiaTheme="majorEastAsia" w:cstheme="majorBidi"/>
      <w:b/>
      <w:bCs/>
      <w:sz w:val="36"/>
      <w:szCs w:val="36"/>
    </w:rPr>
  </w:style>
  <w:style w:type="paragraph" w:styleId="Subtitle">
    <w:name w:val="Subtitle"/>
    <w:basedOn w:val="Title"/>
    <w:next w:val="BodyText"/>
    <w:qFormat/>
    <w:rsid w:val="00EB3736"/>
    <w:pPr>
      <w:spacing w:before="240"/>
    </w:pPr>
    <w:rPr>
      <w:sz w:val="30"/>
      <w:szCs w:val="30"/>
    </w:rPr>
  </w:style>
  <w:style w:type="paragraph" w:customStyle="1" w:styleId="Author">
    <w:name w:val="Author"/>
    <w:next w:val="BodyText"/>
    <w:autoRedefine/>
    <w:qFormat/>
    <w:rsid w:val="006236C6"/>
    <w:pPr>
      <w:keepNext/>
      <w:keepLines/>
      <w:spacing w:line="480" w:lineRule="auto"/>
      <w:jc w:val="center"/>
    </w:pPr>
    <w:rPr>
      <w:rFonts w:asciiTheme="majorBidi" w:hAnsiTheme="majorBidi"/>
    </w:rPr>
  </w:style>
  <w:style w:type="paragraph" w:styleId="Date">
    <w:name w:val="Date"/>
    <w:next w:val="BodyText"/>
    <w:autoRedefine/>
    <w:qFormat/>
    <w:rsid w:val="00AC77E8"/>
    <w:pPr>
      <w:keepNext/>
      <w:keepLines/>
      <w:jc w:val="center"/>
    </w:pPr>
    <w:rPr>
      <w:rFonts w:asciiTheme="majorBidi" w:hAnsiTheme="majorBidi"/>
    </w:rPr>
  </w:style>
  <w:style w:type="paragraph" w:customStyle="1" w:styleId="Abstract">
    <w:name w:val="Abstract"/>
    <w:basedOn w:val="Normal"/>
    <w:next w:val="BodyText"/>
    <w:autoRedefine/>
    <w:qFormat/>
    <w:rsid w:val="00AC77E8"/>
    <w:pPr>
      <w:keepNext/>
      <w:keepLines/>
      <w:spacing w:before="300" w:after="300"/>
    </w:pPr>
    <w:rPr>
      <w:sz w:val="20"/>
      <w:szCs w:val="20"/>
    </w:rPr>
  </w:style>
  <w:style w:type="paragraph" w:styleId="Bibliography">
    <w:name w:val="Bibliography"/>
    <w:basedOn w:val="Normal"/>
    <w:autoRedefine/>
    <w:qFormat/>
    <w:rsid w:val="006F2D1F"/>
    <w:pPr>
      <w:ind w:left="720" w:hanging="720"/>
    </w:p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rsid w:val="00BA71D5"/>
    <w:pPr>
      <w:ind w:left="144" w:hanging="144"/>
    </w:pPr>
    <w:rPr>
      <w:sz w:val="22"/>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sid w:val="008250DC"/>
    <w:pPr>
      <w:spacing w:after="120"/>
    </w:p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8250DC"/>
    <w:rPr>
      <w:rFonts w:asciiTheme="majorBidi" w:hAnsiTheme="majorBidi"/>
    </w:rPr>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rPr>
      <w:rFonts w:asciiTheme="majorBidi" w:hAnsiTheme="majorBidi"/>
    </w:rPr>
  </w:style>
  <w:style w:type="character" w:styleId="FootnoteReference">
    <w:name w:val="footnote reference"/>
    <w:basedOn w:val="CaptionChar"/>
    <w:rPr>
      <w:rFonts w:asciiTheme="majorBidi" w:hAnsiTheme="majorBidi"/>
      <w:vertAlign w:val="superscript"/>
    </w:rPr>
  </w:style>
  <w:style w:type="character" w:styleId="Hyperlink">
    <w:name w:val="Hyperlink"/>
    <w:basedOn w:val="CaptionChar"/>
    <w:rsid w:val="006236C6"/>
    <w:rPr>
      <w:rFonts w:asciiTheme="majorBidi" w:hAnsiTheme="majorBidi"/>
      <w:color w:val="4F81BD" w:themeColor="accent1"/>
      <w:sz w:val="24"/>
    </w:rPr>
  </w:style>
  <w:style w:type="paragraph" w:styleId="TOCHeading">
    <w:name w:val="TOC Heading"/>
    <w:basedOn w:val="Heading1"/>
    <w:next w:val="BodyText"/>
    <w:autoRedefine/>
    <w:uiPriority w:val="39"/>
    <w:unhideWhenUsed/>
    <w:qFormat/>
    <w:rsid w:val="00930CE3"/>
    <w:pPr>
      <w:spacing w:before="240" w:line="259" w:lineRule="auto"/>
      <w:outlineLvl w:val="9"/>
    </w:pPr>
    <w:rPr>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6236C6"/>
    <w:rPr>
      <w:rFonts w:asciiTheme="majorBidi" w:hAnsiTheme="majorBidi"/>
    </w:rPr>
  </w:style>
  <w:style w:type="numbering" w:customStyle="1" w:styleId="Defaultol">
    <w:name w:val="Default ol"/>
    <w:uiPriority w:val="99"/>
    <w:rsid w:val="00ED400D"/>
    <w:pPr>
      <w:numPr>
        <w:numId w:val="12"/>
      </w:numPr>
    </w:pPr>
  </w:style>
  <w:style w:type="numbering" w:customStyle="1" w:styleId="Defaultul">
    <w:name w:val="Default ul"/>
    <w:uiPriority w:val="99"/>
    <w:rsid w:val="00ED400D"/>
    <w:pPr>
      <w:numPr>
        <w:numId w:val="15"/>
      </w:numPr>
    </w:pPr>
  </w:style>
  <w:style w:type="paragraph" w:styleId="List">
    <w:name w:val="List"/>
    <w:basedOn w:val="Normal"/>
    <w:unhideWhenUsed/>
    <w:rsid w:val="00B01CA8"/>
    <w:pPr>
      <w:ind w:left="360" w:hanging="360"/>
      <w:contextualSpacing/>
    </w:pPr>
  </w:style>
  <w:style w:type="character" w:styleId="EndnoteReference">
    <w:name w:val="endnote reference"/>
    <w:basedOn w:val="DefaultParagraphFont"/>
    <w:semiHidden/>
    <w:unhideWhenUsed/>
    <w:rsid w:val="003E1BB0"/>
    <w:rPr>
      <w:rFonts w:asciiTheme="majorBidi" w:hAnsiTheme="majorBidi"/>
      <w:vertAlign w:val="superscript"/>
    </w:rPr>
  </w:style>
  <w:style w:type="paragraph" w:styleId="EndnoteText">
    <w:name w:val="endnote text"/>
    <w:basedOn w:val="Normal"/>
    <w:link w:val="EndnoteTextChar"/>
    <w:semiHidden/>
    <w:unhideWhenUsed/>
    <w:rsid w:val="00BA71D5"/>
    <w:pPr>
      <w:spacing w:after="0"/>
    </w:pPr>
    <w:rPr>
      <w:sz w:val="22"/>
      <w:szCs w:val="20"/>
    </w:rPr>
  </w:style>
  <w:style w:type="character" w:customStyle="1" w:styleId="EndnoteTextChar">
    <w:name w:val="Endnote Text Char"/>
    <w:basedOn w:val="DefaultParagraphFont"/>
    <w:link w:val="EndnoteText"/>
    <w:semiHidden/>
    <w:rsid w:val="00BA71D5"/>
    <w:rPr>
      <w:rFonts w:asciiTheme="majorBidi" w:hAnsiTheme="majorBidi"/>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di.unfccc.int/flex_non_annex1" TargetMode="External" /><Relationship Type="http://schemas.openxmlformats.org/officeDocument/2006/relationships/hyperlink" Id="rId23" Target="https://doi.org/ghn75s" TargetMode="External" /></Relationships>
</file>

<file path=word/_rels/footnotes.xml.rels><?xml version="1.0" encoding="UTF-8"?>
<Relationships xmlns="http://schemas.openxmlformats.org/package/2006/relationships"><Relationship Type="http://schemas.openxmlformats.org/officeDocument/2006/relationships/hyperlink" Id="rId25" Target="https://di.unfccc.int/flex_non_annex1" TargetMode="External" /><Relationship Type="http://schemas.openxmlformats.org/officeDocument/2006/relationships/hyperlink" Id="rId23" Target="https://doi.org/ghn75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1</Pages>
  <Words>141</Words>
  <Characters>804</Characters>
  <Application>Microsoft Office Word</Application>
  <DocSecurity>0</DocSecurity>
  <Lines>6</Lines>
  <Paragraphs>1</Paragraphs>
  <ScaleCrop>false</ScaleCrop>
  <Company/>
  <LinksUpToDate>false</LinksUpToDate>
  <CharactersWithSpaces>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Module</dc:title>
  <dc:creator/>
  <cp:keywords/>
  <dcterms:created xsi:type="dcterms:W3CDTF">2021-03-28T06:21:33Z</dcterms:created>
  <dcterms:modified xsi:type="dcterms:W3CDTF">2021-03-28T06:21:33Z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../Bibliography/Climate-Change.bib</vt:lpwstr>
  </property>
  <property fmtid="{D5CDD505-2E9C-101B-9397-08002B2CF9AE}" pid="3" name="csl">
    <vt:lpwstr>../Bibliography/chicago-fullnote-bibliography-with-ibid.csl</vt:lpwstr>
  </property>
  <property fmtid="{D5CDD505-2E9C-101B-9397-08002B2CF9AE}" pid="4" name="date">
    <vt:lpwstr>28 March, 2021</vt:lpwstr>
  </property>
  <property fmtid="{D5CDD505-2E9C-101B-9397-08002B2CF9AE}" pid="5" name="output">
    <vt:lpwstr/>
  </property>
</Properties>
</file>